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BA48" w14:textId="77777777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EGU2017 Abstract Aaron Spring</w:t>
      </w:r>
    </w:p>
    <w:p w14:paraId="59682044" w14:textId="77777777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0AAAAED2" w14:textId="601DDAF2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ins w:id="1" w:author="Hongmei Li" w:date="2016-12-21T13:57:00Z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role of internal variability for decadal carbon uptake anomalies in the Southern Ocean</w:t>
      </w:r>
    </w:p>
    <w:p w14:paraId="0B7EBB6D" w14:textId="43EB1834" w:rsidR="00751E04" w:rsidRDefault="00751E04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bCs/>
        </w:rPr>
      </w:pPr>
      <w:commentRangeStart w:id="2"/>
      <w:ins w:id="3" w:author="Hongmei Li" w:date="2016-12-21T13:58:00Z">
        <w:r>
          <w:rPr>
            <w:rFonts w:ascii="Times New Roman" w:hAnsi="Times New Roman" w:cs="Times New Roman"/>
            <w:b/>
            <w:bCs/>
          </w:rPr>
          <w:t>I</w:t>
        </w:r>
        <w:r>
          <w:rPr>
            <w:rFonts w:ascii="Times New Roman" w:hAnsi="Times New Roman" w:cs="Times New Roman"/>
            <w:b/>
            <w:bCs/>
          </w:rPr>
          <w:t xml:space="preserve">nternal variability </w:t>
        </w:r>
        <w:r>
          <w:rPr>
            <w:rFonts w:ascii="Times New Roman" w:hAnsi="Times New Roman" w:cs="Times New Roman"/>
            <w:b/>
            <w:bCs/>
          </w:rPr>
          <w:t>governing the</w:t>
        </w:r>
        <w:r>
          <w:rPr>
            <w:rFonts w:ascii="Times New Roman" w:hAnsi="Times New Roman" w:cs="Times New Roman"/>
            <w:b/>
            <w:bCs/>
          </w:rPr>
          <w:t xml:space="preserve"> decadal variations of carbon uptake in the Southern Ocean</w:t>
        </w:r>
        <w:commentRangeEnd w:id="2"/>
        <w:r>
          <w:rPr>
            <w:rStyle w:val="CommentReference"/>
          </w:rPr>
          <w:commentReference w:id="2"/>
        </w:r>
      </w:ins>
    </w:p>
    <w:p w14:paraId="510157CC" w14:textId="77777777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Aaron Spring, Hongmei Li, Tatiana Ilyina</w:t>
      </w:r>
    </w:p>
    <w:p w14:paraId="3B921F13" w14:textId="77777777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Planck Institute for Meteorology, Bundesstraße 53, 20146 Hamburg, Germany</w:t>
      </w:r>
    </w:p>
    <w:p w14:paraId="6FBF004E" w14:textId="77777777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</w:rPr>
      </w:pPr>
    </w:p>
    <w:p w14:paraId="0D7B9977" w14:textId="5CA3E7C9" w:rsidR="00B62233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ocean</w:t>
      </w:r>
      <w:ins w:id="5" w:author="Hongmei Li" w:date="2016-12-21T09:45:00Z">
        <w:r w:rsidR="00BD1D12">
          <w:rPr>
            <w:rFonts w:ascii="Times New Roman" w:hAnsi="Times New Roman" w:cs="Times New Roman"/>
          </w:rPr>
          <w:t>s, especially the Southern Ocean,</w:t>
        </w:r>
      </w:ins>
      <w:r>
        <w:rPr>
          <w:rFonts w:ascii="Times New Roman" w:hAnsi="Times New Roman" w:cs="Times New Roman"/>
        </w:rPr>
        <w:t xml:space="preserve"> act</w:t>
      </w:r>
      <w:del w:id="6" w:author="Hongmei Li" w:date="2016-12-21T09:46:00Z">
        <w:r w:rsidDel="00BD1D12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as a major sink for anthropogenic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 and play</w:t>
      </w:r>
      <w:del w:id="7" w:author="Hongmei Li" w:date="2016-12-21T09:46:00Z">
        <w:r w:rsidDel="00BD1D12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an essential role in modulating global carbon cycle and climate change. </w:t>
      </w:r>
      <w:ins w:id="8" w:author="Hongmei Li" w:date="2016-12-21T10:03:00Z">
        <w:r w:rsidR="00D9473A">
          <w:rPr>
            <w:rFonts w:ascii="Times New Roman" w:hAnsi="Times New Roman" w:cs="Times New Roman"/>
          </w:rPr>
          <w:t>Previous studies based on observations (</w:t>
        </w:r>
      </w:ins>
      <w:ins w:id="9" w:author="Hongmei Li" w:date="2016-12-21T10:38:00Z">
        <w:r w:rsidR="00E078D7">
          <w:rPr>
            <w:rFonts w:ascii="Times New Roman" w:hAnsi="Times New Roman" w:cs="Times New Roman"/>
          </w:rPr>
          <w:t xml:space="preserve">e.g., </w:t>
        </w:r>
      </w:ins>
      <w:ins w:id="10" w:author="Hongmei Li" w:date="2016-12-21T10:03:00Z">
        <w:r w:rsidR="00D9473A">
          <w:rPr>
            <w:rFonts w:ascii="Times New Roman" w:hAnsi="Times New Roman" w:cs="Times New Roman"/>
          </w:rPr>
          <w:t xml:space="preserve">Landschützer et al. 2015) show pronounced decadal variations of carbon uptake in the Southern Ocean in recent decades. </w:t>
        </w:r>
      </w:ins>
      <w:del w:id="11" w:author="Hongmei Li" w:date="2016-12-21T09:52:00Z">
        <w:r w:rsidDel="001001D8">
          <w:rPr>
            <w:rFonts w:ascii="Times New Roman" w:hAnsi="Times New Roman" w:cs="Times New Roman"/>
          </w:rPr>
          <w:delText xml:space="preserve">Most earth system models (ESM) identify the Southern Ocean as a key player in global uptake of anthropogenic carbon. </w:delText>
        </w:r>
      </w:del>
      <w:r>
        <w:rPr>
          <w:rFonts w:ascii="Times New Roman" w:hAnsi="Times New Roman" w:cs="Times New Roman"/>
        </w:rPr>
        <w:t xml:space="preserve">However, </w:t>
      </w:r>
      <w:ins w:id="12" w:author="Hongmei Li" w:date="2016-12-21T10:22:00Z">
        <w:r w:rsidR="00783806">
          <w:rPr>
            <w:rFonts w:ascii="Times New Roman" w:hAnsi="Times New Roman" w:cs="Times New Roman"/>
          </w:rPr>
          <w:t xml:space="preserve">due to large </w:t>
        </w:r>
      </w:ins>
      <w:ins w:id="13" w:author="Hongmei Li" w:date="2016-12-21T10:23:00Z">
        <w:r w:rsidR="00783806">
          <w:rPr>
            <w:rFonts w:ascii="Times New Roman" w:hAnsi="Times New Roman" w:cs="Times New Roman"/>
          </w:rPr>
          <w:t>int</w:t>
        </w:r>
      </w:ins>
      <w:ins w:id="14" w:author="Hongmei Li" w:date="2016-12-21T10:24:00Z">
        <w:r w:rsidR="0006163F">
          <w:rPr>
            <w:rFonts w:ascii="Times New Roman" w:hAnsi="Times New Roman" w:cs="Times New Roman"/>
          </w:rPr>
          <w:t xml:space="preserve">ernal </w:t>
        </w:r>
      </w:ins>
      <w:ins w:id="15" w:author="Hongmei Li" w:date="2016-12-21T10:23:00Z">
        <w:r w:rsidR="00783806">
          <w:rPr>
            <w:rFonts w:ascii="Times New Roman" w:hAnsi="Times New Roman" w:cs="Times New Roman"/>
          </w:rPr>
          <w:t>and inter-model variability</w:t>
        </w:r>
      </w:ins>
      <w:ins w:id="16" w:author="Hongmei Li" w:date="2016-12-21T13:39:00Z">
        <w:r w:rsidR="005F7DC6">
          <w:rPr>
            <w:rFonts w:ascii="Times New Roman" w:hAnsi="Times New Roman" w:cs="Times New Roman"/>
          </w:rPr>
          <w:t xml:space="preserve"> and limited ensemble size of simulations</w:t>
        </w:r>
      </w:ins>
      <w:ins w:id="17" w:author="Hongmei Li" w:date="2016-12-21T10:22:00Z">
        <w:r w:rsidR="00783806">
          <w:rPr>
            <w:rFonts w:ascii="Times New Roman" w:hAnsi="Times New Roman" w:cs="Times New Roman"/>
          </w:rPr>
          <w:t xml:space="preserve">, </w:t>
        </w:r>
      </w:ins>
      <w:r>
        <w:rPr>
          <w:rFonts w:ascii="Times New Roman" w:hAnsi="Times New Roman" w:cs="Times New Roman"/>
        </w:rPr>
        <w:t xml:space="preserve">the </w:t>
      </w:r>
      <w:del w:id="18" w:author="Hongmei Li" w:date="2016-12-21T10:22:00Z">
        <w:r w:rsidDel="00AE60A6">
          <w:rPr>
            <w:rFonts w:ascii="Times New Roman" w:hAnsi="Times New Roman" w:cs="Times New Roman"/>
          </w:rPr>
          <w:delText xml:space="preserve">strength </w:delText>
        </w:r>
      </w:del>
      <w:ins w:id="19" w:author="Hongmei Li" w:date="2016-12-21T10:22:00Z">
        <w:r w:rsidR="00AE60A6">
          <w:rPr>
            <w:rFonts w:ascii="Times New Roman" w:hAnsi="Times New Roman" w:cs="Times New Roman"/>
          </w:rPr>
          <w:t xml:space="preserve">variation </w:t>
        </w:r>
      </w:ins>
      <w:r>
        <w:rPr>
          <w:rFonts w:ascii="Times New Roman" w:hAnsi="Times New Roman" w:cs="Times New Roman"/>
        </w:rPr>
        <w:t>of this important ocean sink and its response to climate change and variability are still poorly assessed</w:t>
      </w:r>
      <w:ins w:id="20" w:author="Hongmei Li" w:date="2016-12-21T13:39:00Z">
        <w:r w:rsidR="005F7DC6" w:rsidRPr="005F7DC6">
          <w:rPr>
            <w:rFonts w:ascii="Times New Roman" w:hAnsi="Times New Roman" w:cs="Times New Roman"/>
          </w:rPr>
          <w:t xml:space="preserve"> </w:t>
        </w:r>
        <w:r w:rsidR="005F7DC6">
          <w:rPr>
            <w:rFonts w:ascii="Times New Roman" w:hAnsi="Times New Roman" w:cs="Times New Roman"/>
          </w:rPr>
          <w:t>and represented in the state-of-the-art earth system models (ESMs).</w:t>
        </w:r>
      </w:ins>
      <w:r>
        <w:rPr>
          <w:rFonts w:ascii="Times New Roman" w:hAnsi="Times New Roman" w:cs="Times New Roman"/>
        </w:rPr>
        <w:t xml:space="preserve"> </w:t>
      </w:r>
      <w:del w:id="21" w:author="Hongmei Li" w:date="2016-12-21T13:39:00Z">
        <w:r w:rsidDel="005F7DC6">
          <w:rPr>
            <w:rFonts w:ascii="Times New Roman" w:hAnsi="Times New Roman" w:cs="Times New Roman"/>
          </w:rPr>
          <w:delText>and represented in ESMs.</w:delText>
        </w:r>
      </w:del>
    </w:p>
    <w:p w14:paraId="59BB17B6" w14:textId="4F6EBD09" w:rsidR="00B62233" w:rsidDel="00E078D7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del w:id="22" w:author="Hongmei Li" w:date="2016-12-21T10:42:00Z"/>
          <w:rFonts w:ascii="Times New Roman" w:hAnsi="Times New Roman" w:cs="Times New Roman"/>
        </w:rPr>
      </w:pPr>
      <w:del w:id="23" w:author="Hongmei Li" w:date="2016-12-21T09:48:00Z">
        <w:r w:rsidDel="00BD1D12">
          <w:rPr>
            <w:rFonts w:ascii="Times New Roman" w:hAnsi="Times New Roman" w:cs="Times New Roman"/>
          </w:rPr>
          <w:delText>O</w:delText>
        </w:r>
      </w:del>
      <w:del w:id="24" w:author="Hongmei Li" w:date="2016-12-21T10:03:00Z">
        <w:r w:rsidDel="00D9473A">
          <w:rPr>
            <w:rFonts w:ascii="Times New Roman" w:hAnsi="Times New Roman" w:cs="Times New Roman"/>
          </w:rPr>
          <w:delText xml:space="preserve">bservations (Landschützer et al. 2015) show </w:delText>
        </w:r>
      </w:del>
      <w:del w:id="25" w:author="Hongmei Li" w:date="2016-12-21T09:49:00Z">
        <w:r w:rsidDel="00BD1D12">
          <w:rPr>
            <w:rFonts w:ascii="Times New Roman" w:hAnsi="Times New Roman" w:cs="Times New Roman"/>
          </w:rPr>
          <w:delText xml:space="preserve">a decreasing </w:delText>
        </w:r>
      </w:del>
      <w:del w:id="26" w:author="Hongmei Li" w:date="2016-12-21T10:03:00Z">
        <w:r w:rsidDel="00D9473A">
          <w:rPr>
            <w:rFonts w:ascii="Times New Roman" w:hAnsi="Times New Roman" w:cs="Times New Roman"/>
          </w:rPr>
          <w:delText xml:space="preserve">carbon uptake in Southern Ocean in </w:delText>
        </w:r>
      </w:del>
      <w:del w:id="27" w:author="Hongmei Li" w:date="2016-12-21T09:50:00Z">
        <w:r w:rsidDel="00BD1D12">
          <w:rPr>
            <w:rFonts w:ascii="Times New Roman" w:hAnsi="Times New Roman" w:cs="Times New Roman"/>
          </w:rPr>
          <w:delText>the 1990s</w:delText>
        </w:r>
      </w:del>
      <w:del w:id="28" w:author="Hongmei Li" w:date="2016-12-21T10:03:00Z">
        <w:r w:rsidDel="00D9473A">
          <w:rPr>
            <w:rFonts w:ascii="Times New Roman" w:hAnsi="Times New Roman" w:cs="Times New Roman"/>
          </w:rPr>
          <w:delText xml:space="preserve"> </w:delText>
        </w:r>
      </w:del>
      <w:del w:id="29" w:author="Hongmei Li" w:date="2016-12-21T10:40:00Z">
        <w:r w:rsidDel="00E078D7">
          <w:rPr>
            <w:rFonts w:ascii="Times New Roman" w:hAnsi="Times New Roman" w:cs="Times New Roman"/>
          </w:rPr>
          <w:delText xml:space="preserve">whereas </w:delText>
        </w:r>
      </w:del>
      <w:del w:id="30" w:author="Hongmei Li" w:date="2016-12-21T10:42:00Z">
        <w:r w:rsidDel="00E078D7">
          <w:rPr>
            <w:rFonts w:ascii="Times New Roman" w:hAnsi="Times New Roman" w:cs="Times New Roman"/>
          </w:rPr>
          <w:delText>models predict a continuous positive uptake trend from atmospheric forcing.</w:delText>
        </w:r>
      </w:del>
    </w:p>
    <w:p w14:paraId="798984C5" w14:textId="1737B6DB" w:rsidR="00B62233" w:rsidDel="00E078D7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del w:id="31" w:author="Hongmei Li" w:date="2016-12-21T10:42:00Z"/>
          <w:rFonts w:ascii="Times New Roman" w:hAnsi="Times New Roman" w:cs="Times New Roman"/>
        </w:rPr>
      </w:pPr>
      <w:del w:id="32" w:author="Hongmei Li" w:date="2016-12-21T10:42:00Z">
        <w:r w:rsidDel="00E078D7">
          <w:rPr>
            <w:rFonts w:ascii="Times New Roman" w:hAnsi="Times New Roman" w:cs="Times New Roman"/>
          </w:rPr>
          <w:delText>Internal variability and model uncertainty are the main sources of differences between observations and hindcast simulations.</w:delText>
        </w:r>
      </w:del>
    </w:p>
    <w:p w14:paraId="2BB769BC" w14:textId="56407183" w:rsidR="00B62233" w:rsidDel="00B75ACB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del w:id="33" w:author="Hongmei Li" w:date="2016-12-21T11:58:00Z"/>
          <w:rFonts w:ascii="Times New Roman" w:hAnsi="Times New Roman" w:cs="Times New Roman"/>
        </w:rPr>
      </w:pPr>
      <w:del w:id="34" w:author="Hongmei Li" w:date="2016-12-21T11:58:00Z">
        <w:r w:rsidDel="00B75ACB">
          <w:rPr>
            <w:rFonts w:ascii="Times New Roman" w:hAnsi="Times New Roman" w:cs="Times New Roman"/>
          </w:rPr>
          <w:delText xml:space="preserve">In our present analysis, we therefore aim for better understanding of the competing consequences from primary production and upwelling on the carbon cycle arsing for internal variability. </w:delText>
        </w:r>
      </w:del>
    </w:p>
    <w:p w14:paraId="366027FD" w14:textId="412CEDE3" w:rsidR="00B62233" w:rsidRDefault="00562C38" w:rsidP="00B62233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</w:rPr>
      </w:pPr>
      <w:ins w:id="35" w:author="Hongmei Li" w:date="2016-12-21T10:44:00Z">
        <w:r>
          <w:rPr>
            <w:rFonts w:ascii="Times New Roman" w:hAnsi="Times New Roman" w:cs="Times New Roman"/>
          </w:rPr>
          <w:t xml:space="preserve">In this study, we use </w:t>
        </w:r>
      </w:ins>
      <w:ins w:id="36" w:author="Hongmei Li" w:date="2016-12-21T10:52:00Z">
        <w:r w:rsidR="00551535">
          <w:rPr>
            <w:rFonts w:ascii="Times New Roman" w:hAnsi="Times New Roman" w:cs="Times New Roman"/>
          </w:rPr>
          <w:t xml:space="preserve">100 ensemble members of </w:t>
        </w:r>
      </w:ins>
      <w:ins w:id="37" w:author="Hongmei Li" w:date="2016-12-21T10:51:00Z">
        <w:r w:rsidR="00551535">
          <w:rPr>
            <w:rFonts w:ascii="Times New Roman" w:hAnsi="Times New Roman" w:cs="Times New Roman"/>
          </w:rPr>
          <w:t xml:space="preserve">historical plus RCP4.5 scenario </w:t>
        </w:r>
      </w:ins>
      <w:ins w:id="38" w:author="Hongmei Li" w:date="2016-12-21T10:44:00Z">
        <w:r>
          <w:rPr>
            <w:rFonts w:ascii="Times New Roman" w:hAnsi="Times New Roman" w:cs="Times New Roman"/>
          </w:rPr>
          <w:t xml:space="preserve">simulations </w:t>
        </w:r>
      </w:ins>
      <w:ins w:id="39" w:author="Hongmei Li" w:date="2016-12-21T10:46:00Z">
        <w:r>
          <w:rPr>
            <w:rFonts w:ascii="Times New Roman" w:hAnsi="Times New Roman" w:cs="Times New Roman"/>
          </w:rPr>
          <w:t xml:space="preserve">based on </w:t>
        </w:r>
      </w:ins>
      <w:ins w:id="40" w:author="Hongmei Li" w:date="2016-12-21T10:47:00Z">
        <w:r w:rsidR="0047737E">
          <w:rPr>
            <w:rFonts w:ascii="Times New Roman" w:hAnsi="Times New Roman" w:cs="Times New Roman"/>
          </w:rPr>
          <w:t xml:space="preserve">the Max Planck </w:t>
        </w:r>
        <w:r>
          <w:rPr>
            <w:rFonts w:ascii="Times New Roman" w:hAnsi="Times New Roman" w:cs="Times New Roman"/>
          </w:rPr>
          <w:t xml:space="preserve">Institute-ESM (MPI-ESM) to </w:t>
        </w:r>
      </w:ins>
      <w:del w:id="41" w:author="Hongmei Li" w:date="2016-12-21T10:47:00Z">
        <w:r w:rsidR="00B62233" w:rsidDel="00562C38">
          <w:rPr>
            <w:rFonts w:ascii="Times New Roman" w:hAnsi="Times New Roman" w:cs="Times New Roman"/>
          </w:rPr>
          <w:delText xml:space="preserve">Since large ensemble simulations </w:delText>
        </w:r>
      </w:del>
      <w:del w:id="42" w:author="Hongmei Li" w:date="2016-12-21T10:57:00Z">
        <w:r w:rsidR="00B62233" w:rsidDel="00C55837">
          <w:rPr>
            <w:rFonts w:ascii="Times New Roman" w:hAnsi="Times New Roman" w:cs="Times New Roman"/>
          </w:rPr>
          <w:delText>capture</w:delText>
        </w:r>
      </w:del>
      <w:ins w:id="43" w:author="Hongmei Li" w:date="2016-12-21T10:57:00Z">
        <w:r w:rsidR="00C55837">
          <w:rPr>
            <w:rFonts w:ascii="Times New Roman" w:hAnsi="Times New Roman" w:cs="Times New Roman"/>
          </w:rPr>
          <w:t>investigate</w:t>
        </w:r>
      </w:ins>
      <w:ins w:id="44" w:author="Hongmei Li" w:date="2016-12-21T10:48:00Z">
        <w:r>
          <w:rPr>
            <w:rFonts w:ascii="Times New Roman" w:hAnsi="Times New Roman" w:cs="Times New Roman"/>
          </w:rPr>
          <w:t xml:space="preserve"> the</w:t>
        </w:r>
      </w:ins>
      <w:r w:rsidR="00B62233">
        <w:rPr>
          <w:rFonts w:ascii="Times New Roman" w:hAnsi="Times New Roman" w:cs="Times New Roman"/>
        </w:rPr>
        <w:t xml:space="preserve"> internal variability</w:t>
      </w:r>
      <w:ins w:id="45" w:author="Hongmei Li" w:date="2016-12-21T10:47:00Z">
        <w:r>
          <w:rPr>
            <w:rFonts w:ascii="Times New Roman" w:hAnsi="Times New Roman" w:cs="Times New Roman"/>
          </w:rPr>
          <w:t xml:space="preserve"> of </w:t>
        </w:r>
      </w:ins>
      <w:ins w:id="46" w:author="Hongmei Li" w:date="2016-12-21T10:53:00Z">
        <w:r w:rsidR="005F245C">
          <w:rPr>
            <w:rFonts w:ascii="Times New Roman" w:hAnsi="Times New Roman" w:cs="Times New Roman"/>
          </w:rPr>
          <w:t xml:space="preserve">the </w:t>
        </w:r>
      </w:ins>
      <w:ins w:id="47" w:author="Hongmei Li" w:date="2016-12-21T10:47:00Z">
        <w:r>
          <w:rPr>
            <w:rFonts w:ascii="Times New Roman" w:hAnsi="Times New Roman" w:cs="Times New Roman"/>
          </w:rPr>
          <w:t xml:space="preserve">oceanic carbon flux in the Southern Ocean. </w:t>
        </w:r>
      </w:ins>
      <w:ins w:id="48" w:author="Hongmei Li" w:date="2016-12-21T13:09:00Z">
        <w:r w:rsidR="00D55F52">
          <w:rPr>
            <w:rFonts w:ascii="Times New Roman" w:hAnsi="Times New Roman" w:cs="Times New Roman"/>
          </w:rPr>
          <w:t xml:space="preserve">To identify the underlying processes that govern the variability, </w:t>
        </w:r>
      </w:ins>
      <w:ins w:id="49" w:author="Hongmei Li" w:date="2016-12-21T11:51:00Z">
        <w:r w:rsidR="00D55F52">
          <w:rPr>
            <w:rFonts w:ascii="Times New Roman" w:hAnsi="Times New Roman" w:cs="Times New Roman"/>
          </w:rPr>
          <w:t>w</w:t>
        </w:r>
        <w:r w:rsidR="00B8213A">
          <w:rPr>
            <w:rFonts w:ascii="Times New Roman" w:hAnsi="Times New Roman" w:cs="Times New Roman"/>
          </w:rPr>
          <w:t xml:space="preserve">e </w:t>
        </w:r>
      </w:ins>
      <w:del w:id="50" w:author="Hongmei Li" w:date="2016-12-21T10:47:00Z">
        <w:r w:rsidR="00B62233" w:rsidDel="00562C38">
          <w:rPr>
            <w:rFonts w:ascii="Times New Roman" w:hAnsi="Times New Roman" w:cs="Times New Roman"/>
          </w:rPr>
          <w:delText>,</w:delText>
        </w:r>
      </w:del>
      <w:del w:id="51" w:author="Hongmei Li" w:date="2016-12-21T10:48:00Z">
        <w:r w:rsidR="00B62233" w:rsidDel="00562C38">
          <w:rPr>
            <w:rFonts w:ascii="Times New Roman" w:hAnsi="Times New Roman" w:cs="Times New Roman"/>
          </w:rPr>
          <w:delText xml:space="preserve"> </w:delText>
        </w:r>
      </w:del>
      <w:del w:id="52" w:author="Hongmei Li" w:date="2016-12-21T10:53:00Z">
        <w:r w:rsidR="00B62233" w:rsidDel="005F245C">
          <w:rPr>
            <w:rFonts w:ascii="Times New Roman" w:hAnsi="Times New Roman" w:cs="Times New Roman"/>
          </w:rPr>
          <w:delText xml:space="preserve">we use </w:delText>
        </w:r>
      </w:del>
      <w:del w:id="53" w:author="Hongmei Li" w:date="2016-12-21T10:47:00Z">
        <w:r w:rsidR="00B62233" w:rsidDel="00562C38">
          <w:rPr>
            <w:rFonts w:ascii="Times New Roman" w:hAnsi="Times New Roman" w:cs="Times New Roman"/>
          </w:rPr>
          <w:delText xml:space="preserve">the Max-Planck-Institute-ESM (MPI-ESM) </w:delText>
        </w:r>
      </w:del>
      <w:del w:id="54" w:author="Hongmei Li" w:date="2016-12-21T10:53:00Z">
        <w:r w:rsidR="00B62233" w:rsidDel="005F245C">
          <w:rPr>
            <w:rFonts w:ascii="Times New Roman" w:hAnsi="Times New Roman" w:cs="Times New Roman"/>
          </w:rPr>
          <w:delText xml:space="preserve">Large Ensemble </w:delText>
        </w:r>
      </w:del>
      <w:r w:rsidR="00B62233">
        <w:rPr>
          <w:rFonts w:ascii="Times New Roman" w:hAnsi="Times New Roman" w:cs="Times New Roman"/>
        </w:rPr>
        <w:t xml:space="preserve">i) </w:t>
      </w:r>
      <w:del w:id="55" w:author="Hongmei Li" w:date="2016-12-21T11:50:00Z">
        <w:r w:rsidR="00B62233" w:rsidDel="00B8213A">
          <w:rPr>
            <w:rFonts w:ascii="Times New Roman" w:hAnsi="Times New Roman" w:cs="Times New Roman"/>
          </w:rPr>
          <w:delText xml:space="preserve">to </w:delText>
        </w:r>
      </w:del>
      <w:r w:rsidR="00B62233">
        <w:rPr>
          <w:rFonts w:ascii="Times New Roman" w:hAnsi="Times New Roman" w:cs="Times New Roman"/>
        </w:rPr>
        <w:t xml:space="preserve">detect individual ensemble members that show anomalous decadal </w:t>
      </w:r>
      <w:del w:id="56" w:author="Hongmei Li" w:date="2016-12-21T11:57:00Z">
        <w:r w:rsidR="00B62233" w:rsidDel="00B75ACB">
          <w:rPr>
            <w:rFonts w:ascii="Times New Roman" w:hAnsi="Times New Roman" w:cs="Times New Roman"/>
          </w:rPr>
          <w:delText xml:space="preserve">outgassing </w:delText>
        </w:r>
      </w:del>
      <w:r w:rsidR="00B62233">
        <w:rPr>
          <w:rFonts w:ascii="Times New Roman" w:hAnsi="Times New Roman" w:cs="Times New Roman"/>
        </w:rPr>
        <w:t xml:space="preserve">trends and </w:t>
      </w:r>
      <w:proofErr w:type="gramStart"/>
      <w:r w:rsidR="00B62233">
        <w:rPr>
          <w:rFonts w:ascii="Times New Roman" w:hAnsi="Times New Roman" w:cs="Times New Roman"/>
        </w:rPr>
        <w:t xml:space="preserve">ii) </w:t>
      </w:r>
      <w:del w:id="57" w:author="Hongmei Li" w:date="2016-12-21T11:50:00Z">
        <w:r w:rsidR="00B62233" w:rsidDel="00B8213A">
          <w:rPr>
            <w:rFonts w:ascii="Times New Roman" w:hAnsi="Times New Roman" w:cs="Times New Roman"/>
          </w:rPr>
          <w:delText xml:space="preserve">to </w:delText>
        </w:r>
      </w:del>
      <w:r w:rsidR="00B62233">
        <w:rPr>
          <w:rFonts w:ascii="Times New Roman" w:hAnsi="Times New Roman" w:cs="Times New Roman"/>
        </w:rPr>
        <w:t>a</w:t>
      </w:r>
      <w:proofErr w:type="gramEnd"/>
      <w:del w:id="58" w:author="Hongmei Li" w:date="2016-12-21T11:50:00Z">
        <w:r w:rsidR="00B62233" w:rsidDel="00B8213A">
          <w:rPr>
            <w:rFonts w:ascii="Times New Roman" w:hAnsi="Times New Roman" w:cs="Times New Roman"/>
          </w:rPr>
          <w:delText>cc</w:delText>
        </w:r>
      </w:del>
      <w:ins w:id="59" w:author="Hongmei Li" w:date="2016-12-21T11:50:00Z">
        <w:r w:rsidR="00B8213A">
          <w:rPr>
            <w:rFonts w:ascii="Times New Roman" w:hAnsi="Times New Roman" w:cs="Times New Roman"/>
          </w:rPr>
          <w:t>ss</w:t>
        </w:r>
      </w:ins>
      <w:r w:rsidR="00B62233">
        <w:rPr>
          <w:rFonts w:ascii="Times New Roman" w:hAnsi="Times New Roman" w:cs="Times New Roman"/>
        </w:rPr>
        <w:t>ess their unique characteristics with respect to the ensemble</w:t>
      </w:r>
      <w:ins w:id="60" w:author="Hongmei Li" w:date="2016-12-21T12:02:00Z">
        <w:r w:rsidR="00D40CD6">
          <w:rPr>
            <w:rFonts w:ascii="Times New Roman" w:hAnsi="Times New Roman" w:cs="Times New Roman"/>
          </w:rPr>
          <w:t xml:space="preserve"> mean</w:t>
        </w:r>
      </w:ins>
      <w:r w:rsidR="00B62233">
        <w:rPr>
          <w:rFonts w:ascii="Times New Roman" w:hAnsi="Times New Roman" w:cs="Times New Roman"/>
        </w:rPr>
        <w:t xml:space="preserve">. </w:t>
      </w:r>
      <w:del w:id="61" w:author="Hongmei Li" w:date="2016-12-21T13:09:00Z">
        <w:r w:rsidR="00B62233" w:rsidDel="00D55F52">
          <w:rPr>
            <w:rFonts w:ascii="Times New Roman" w:hAnsi="Times New Roman" w:cs="Times New Roman"/>
          </w:rPr>
          <w:delText>This allows to</w:delText>
        </w:r>
      </w:del>
      <w:del w:id="62" w:author="Hongmei Li" w:date="2016-12-21T10:54:00Z">
        <w:r w:rsidR="00B62233" w:rsidDel="005F245C">
          <w:rPr>
            <w:rFonts w:ascii="Times New Roman" w:hAnsi="Times New Roman" w:cs="Times New Roman"/>
          </w:rPr>
          <w:delText xml:space="preserve"> </w:delText>
        </w:r>
      </w:del>
      <w:del w:id="63" w:author="Hongmei Li" w:date="2016-12-21T13:09:00Z">
        <w:r w:rsidR="00B62233" w:rsidDel="00D55F52">
          <w:rPr>
            <w:rFonts w:ascii="Times New Roman" w:hAnsi="Times New Roman" w:cs="Times New Roman"/>
          </w:rPr>
          <w:delText xml:space="preserve">identify the underlying processes that govern the anomaly. </w:delText>
        </w:r>
      </w:del>
    </w:p>
    <w:p w14:paraId="21EAF4D2" w14:textId="3604C388" w:rsidR="00B62233" w:rsidDel="00121B88" w:rsidRDefault="00B62233" w:rsidP="00B62233">
      <w:pPr>
        <w:widowControl w:val="0"/>
        <w:autoSpaceDE w:val="0"/>
        <w:autoSpaceDN w:val="0"/>
        <w:adjustRightInd w:val="0"/>
        <w:spacing w:after="140" w:line="288" w:lineRule="auto"/>
        <w:rPr>
          <w:del w:id="64" w:author="Hongmei Li" w:date="2016-12-21T12:03:00Z"/>
          <w:rFonts w:ascii="Times New Roman" w:hAnsi="Times New Roman" w:cs="Times New Roman"/>
        </w:rPr>
      </w:pPr>
      <w:commentRangeStart w:id="65"/>
      <w:r>
        <w:rPr>
          <w:rFonts w:ascii="Times New Roman" w:hAnsi="Times New Roman" w:cs="Times New Roman"/>
        </w:rPr>
        <w:t xml:space="preserve">We identify numerous members with patterns of inter-annual variability of the carbon sink. </w:t>
      </w:r>
      <w:commentRangeEnd w:id="65"/>
      <w:r w:rsidR="006338C8">
        <w:rPr>
          <w:rStyle w:val="CommentReference"/>
        </w:rPr>
        <w:commentReference w:id="65"/>
      </w:r>
      <w:r>
        <w:rPr>
          <w:rFonts w:ascii="Times New Roman" w:hAnsi="Times New Roman" w:cs="Times New Roman"/>
        </w:rPr>
        <w:t>One member shows anomalous negative decadal carbon uptake trend</w:t>
      </w:r>
      <w:ins w:id="66" w:author="Hongmei Li" w:date="2016-12-21T13:04:00Z">
        <w:r w:rsidR="00D55F52">
          <w:rPr>
            <w:rFonts w:ascii="Times New Roman" w:hAnsi="Times New Roman" w:cs="Times New Roman"/>
          </w:rPr>
          <w:t>, which</w:t>
        </w:r>
      </w:ins>
      <w:del w:id="67" w:author="Hongmei Li" w:date="2016-12-21T13:04:00Z">
        <w:r w:rsidDel="00D55F52">
          <w:rPr>
            <w:rFonts w:ascii="Times New Roman" w:hAnsi="Times New Roman" w:cs="Times New Roman"/>
          </w:rPr>
          <w:delText>. This member</w:delText>
        </w:r>
      </w:del>
      <w:r>
        <w:rPr>
          <w:rFonts w:ascii="Times New Roman" w:hAnsi="Times New Roman" w:cs="Times New Roman"/>
        </w:rPr>
        <w:t xml:space="preserve"> resembles the observed anomalous trend. </w:t>
      </w:r>
      <w:moveFromRangeStart w:id="68" w:author="Hongmei Li" w:date="2016-12-21T13:01:00Z" w:name="move343944605"/>
      <w:moveFrom w:id="69" w:author="Hongmei Li" w:date="2016-12-21T13:01:00Z">
        <w:r w:rsidDel="007A68DF">
          <w:rPr>
            <w:rFonts w:ascii="Times New Roman" w:hAnsi="Times New Roman" w:cs="Times New Roman"/>
          </w:rPr>
          <w:t>We further analyze the leading processes.</w:t>
        </w:r>
      </w:moveFrom>
      <w:moveFromRangeEnd w:id="68"/>
    </w:p>
    <w:p w14:paraId="6FD94CE3" w14:textId="0719DBF0" w:rsidR="009B6F91" w:rsidRPr="009B6F91" w:rsidRDefault="00B62233" w:rsidP="00D55F52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rPrChange w:id="70" w:author="Hongmei Li" w:date="2016-12-21T14:04:00Z">
            <w:rPr/>
          </w:rPrChange>
        </w:rPr>
        <w:pPrChange w:id="71" w:author="Hongmei Li" w:date="2016-12-21T13:04:00Z">
          <w:pPr/>
        </w:pPrChange>
      </w:pPr>
      <w:del w:id="72" w:author="Hongmei Li" w:date="2016-12-21T13:04:00Z">
        <w:r w:rsidDel="00D55F52">
          <w:rPr>
            <w:rFonts w:ascii="Times New Roman" w:hAnsi="Times New Roman" w:cs="Times New Roman"/>
          </w:rPr>
          <w:delText>We conclude</w:delText>
        </w:r>
      </w:del>
      <w:ins w:id="73" w:author="Hongmei Li" w:date="2016-12-21T13:04:00Z">
        <w:r w:rsidR="00D55F52">
          <w:rPr>
            <w:rFonts w:ascii="Times New Roman" w:hAnsi="Times New Roman" w:cs="Times New Roman"/>
          </w:rPr>
          <w:t>This result suggests</w:t>
        </w:r>
      </w:ins>
      <w:r>
        <w:rPr>
          <w:rFonts w:ascii="Times New Roman" w:hAnsi="Times New Roman" w:cs="Times New Roman"/>
        </w:rPr>
        <w:t xml:space="preserve"> that large ensembles successfully reproduce </w:t>
      </w:r>
      <w:ins w:id="74" w:author="Hongmei Li" w:date="2016-12-21T12:03:00Z">
        <w:r w:rsidR="00121B88">
          <w:rPr>
            <w:rFonts w:ascii="Times New Roman" w:hAnsi="Times New Roman" w:cs="Times New Roman"/>
          </w:rPr>
          <w:t xml:space="preserve">observed </w:t>
        </w:r>
      </w:ins>
      <w:r>
        <w:rPr>
          <w:rFonts w:ascii="Times New Roman" w:hAnsi="Times New Roman" w:cs="Times New Roman"/>
        </w:rPr>
        <w:t>internal variability</w:t>
      </w:r>
      <w:ins w:id="75" w:author="Hongmei Li" w:date="2016-12-21T12:03:00Z">
        <w:r w:rsidR="00121B88">
          <w:rPr>
            <w:rFonts w:ascii="Times New Roman" w:hAnsi="Times New Roman" w:cs="Times New Roman"/>
          </w:rPr>
          <w:t xml:space="preserve"> of</w:t>
        </w:r>
      </w:ins>
      <w:r>
        <w:rPr>
          <w:rFonts w:ascii="Times New Roman" w:hAnsi="Times New Roman" w:cs="Times New Roman"/>
        </w:rPr>
        <w:t xml:space="preserve"> </w:t>
      </w:r>
      <w:ins w:id="76" w:author="Hongmei Li" w:date="2016-12-21T12:03:00Z">
        <w:r w:rsidR="00121B88">
          <w:rPr>
            <w:rFonts w:ascii="Times New Roman" w:hAnsi="Times New Roman" w:cs="Times New Roman"/>
          </w:rPr>
          <w:t>carbon sink</w:t>
        </w:r>
        <w:r w:rsidR="00121B88" w:rsidDel="00121B88">
          <w:rPr>
            <w:rFonts w:ascii="Times New Roman" w:hAnsi="Times New Roman" w:cs="Times New Roman"/>
          </w:rPr>
          <w:t xml:space="preserve"> </w:t>
        </w:r>
      </w:ins>
      <w:del w:id="77" w:author="Hongmei Li" w:date="2016-12-21T12:03:00Z">
        <w:r w:rsidDel="00121B88">
          <w:rPr>
            <w:rFonts w:ascii="Times New Roman" w:hAnsi="Times New Roman" w:cs="Times New Roman"/>
          </w:rPr>
          <w:delText xml:space="preserve">observed </w:delText>
        </w:r>
      </w:del>
      <w:r>
        <w:rPr>
          <w:rFonts w:ascii="Times New Roman" w:hAnsi="Times New Roman" w:cs="Times New Roman"/>
        </w:rPr>
        <w:t>in the Southern Ocean</w:t>
      </w:r>
      <w:del w:id="78" w:author="Hongmei Li" w:date="2016-12-21T12:03:00Z">
        <w:r w:rsidDel="00121B88">
          <w:rPr>
            <w:rFonts w:ascii="Times New Roman" w:hAnsi="Times New Roman" w:cs="Times New Roman"/>
          </w:rPr>
          <w:delText xml:space="preserve"> carbon sink</w:delText>
        </w:r>
      </w:del>
      <w:r>
        <w:rPr>
          <w:rFonts w:ascii="Times New Roman" w:hAnsi="Times New Roman" w:cs="Times New Roman"/>
        </w:rPr>
        <w:t xml:space="preserve">. </w:t>
      </w:r>
      <w:del w:id="79" w:author="Hongmei Li" w:date="2016-12-21T13:01:00Z">
        <w:r w:rsidDel="007A68DF">
          <w:rPr>
            <w:rFonts w:ascii="Times New Roman" w:hAnsi="Times New Roman" w:cs="Times New Roman"/>
          </w:rPr>
          <w:delText xml:space="preserve"> </w:delText>
        </w:r>
      </w:del>
      <w:moveToRangeStart w:id="80" w:author="Hongmei Li" w:date="2016-12-21T13:01:00Z" w:name="move343944605"/>
      <w:moveTo w:id="81" w:author="Hongmei Li" w:date="2016-12-21T13:01:00Z">
        <w:r w:rsidR="007A68DF">
          <w:rPr>
            <w:rFonts w:ascii="Times New Roman" w:hAnsi="Times New Roman" w:cs="Times New Roman"/>
          </w:rPr>
          <w:t>We further analyze the leading processes</w:t>
        </w:r>
      </w:moveTo>
      <w:ins w:id="82" w:author="Hongmei Li" w:date="2016-12-21T13:10:00Z">
        <w:r w:rsidR="00D55F52">
          <w:rPr>
            <w:rFonts w:ascii="Times New Roman" w:hAnsi="Times New Roman" w:cs="Times New Roman"/>
          </w:rPr>
          <w:t xml:space="preserve"> </w:t>
        </w:r>
      </w:ins>
      <w:ins w:id="83" w:author="Hongmei Li" w:date="2016-12-21T13:11:00Z">
        <w:r w:rsidR="00D55F52">
          <w:rPr>
            <w:rFonts w:ascii="Times New Roman" w:hAnsi="Times New Roman" w:cs="Times New Roman"/>
          </w:rPr>
          <w:t xml:space="preserve">in regulating the </w:t>
        </w:r>
      </w:ins>
      <w:ins w:id="84" w:author="Hongmei Li" w:date="2016-12-21T13:15:00Z">
        <w:r w:rsidR="006338C8">
          <w:rPr>
            <w:rFonts w:ascii="Times New Roman" w:hAnsi="Times New Roman" w:cs="Times New Roman"/>
          </w:rPr>
          <w:t xml:space="preserve">variability of </w:t>
        </w:r>
      </w:ins>
      <w:ins w:id="85" w:author="Hongmei Li" w:date="2016-12-21T13:11:00Z">
        <w:r w:rsidR="00D55F52">
          <w:rPr>
            <w:rFonts w:ascii="Times New Roman" w:hAnsi="Times New Roman" w:cs="Times New Roman"/>
          </w:rPr>
          <w:t xml:space="preserve">carbon cycle in the Southern Ocean </w:t>
        </w:r>
      </w:ins>
      <w:ins w:id="86" w:author="Hongmei Li" w:date="2016-12-21T13:10:00Z">
        <w:r w:rsidR="00D55F52">
          <w:rPr>
            <w:rFonts w:ascii="Times New Roman" w:hAnsi="Times New Roman" w:cs="Times New Roman"/>
          </w:rPr>
          <w:t xml:space="preserve">and </w:t>
        </w:r>
      </w:ins>
      <w:moveTo w:id="87" w:author="Hongmei Li" w:date="2016-12-21T13:01:00Z">
        <w:del w:id="88" w:author="Hongmei Li" w:date="2016-12-21T13:10:00Z">
          <w:r w:rsidR="007A68DF" w:rsidDel="00D55F52">
            <w:rPr>
              <w:rFonts w:ascii="Times New Roman" w:hAnsi="Times New Roman" w:cs="Times New Roman"/>
            </w:rPr>
            <w:delText>.</w:delText>
          </w:r>
        </w:del>
      </w:moveTo>
      <w:moveToRangeEnd w:id="80"/>
      <w:ins w:id="89" w:author="Hongmei Li" w:date="2016-12-21T13:09:00Z">
        <w:r w:rsidR="00D55F52">
          <w:rPr>
            <w:rFonts w:ascii="Times New Roman" w:hAnsi="Times New Roman" w:cs="Times New Roman"/>
          </w:rPr>
          <w:t xml:space="preserve">aim for better understanding of the competing consequences </w:t>
        </w:r>
      </w:ins>
      <w:ins w:id="90" w:author="Hongmei Li" w:date="2016-12-21T13:14:00Z">
        <w:r w:rsidR="006338C8">
          <w:rPr>
            <w:rFonts w:ascii="Times New Roman" w:hAnsi="Times New Roman" w:cs="Times New Roman"/>
          </w:rPr>
          <w:t xml:space="preserve">arising </w:t>
        </w:r>
      </w:ins>
      <w:ins w:id="91" w:author="Hongmei Li" w:date="2016-12-21T13:09:00Z">
        <w:r w:rsidR="00D55F52">
          <w:rPr>
            <w:rFonts w:ascii="Times New Roman" w:hAnsi="Times New Roman" w:cs="Times New Roman"/>
          </w:rPr>
          <w:t xml:space="preserve">from </w:t>
        </w:r>
      </w:ins>
      <w:ins w:id="92" w:author="Hongmei Li" w:date="2016-12-21T13:14:00Z">
        <w:r w:rsidR="006338C8">
          <w:rPr>
            <w:rFonts w:ascii="Times New Roman" w:hAnsi="Times New Roman" w:cs="Times New Roman"/>
          </w:rPr>
          <w:t xml:space="preserve">internal variability of </w:t>
        </w:r>
      </w:ins>
      <w:ins w:id="93" w:author="Hongmei Li" w:date="2016-12-21T13:09:00Z">
        <w:r w:rsidR="00D55F52">
          <w:rPr>
            <w:rFonts w:ascii="Times New Roman" w:hAnsi="Times New Roman" w:cs="Times New Roman"/>
          </w:rPr>
          <w:t xml:space="preserve">primary production and </w:t>
        </w:r>
      </w:ins>
      <w:ins w:id="94" w:author="Hongmei Li" w:date="2016-12-21T13:20:00Z">
        <w:r w:rsidR="006338C8">
          <w:rPr>
            <w:rFonts w:ascii="Times New Roman" w:hAnsi="Times New Roman" w:cs="Times New Roman"/>
          </w:rPr>
          <w:t xml:space="preserve">ocean </w:t>
        </w:r>
      </w:ins>
      <w:ins w:id="95" w:author="Hongmei Li" w:date="2016-12-21T13:09:00Z">
        <w:r w:rsidR="00D55F52">
          <w:rPr>
            <w:rFonts w:ascii="Times New Roman" w:hAnsi="Times New Roman" w:cs="Times New Roman"/>
          </w:rPr>
          <w:t>upwelling.</w:t>
        </w:r>
      </w:ins>
    </w:p>
    <w:sectPr w:rsidR="009B6F91" w:rsidRPr="009B6F91" w:rsidSect="009C5F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ongmei Li" w:date="2016-12-21T14:07:00Z" w:initials="HL">
    <w:p w14:paraId="423C5510" w14:textId="37FB0610" w:rsidR="00751E04" w:rsidRDefault="00751E04">
      <w:pPr>
        <w:pStyle w:val="CommentText"/>
      </w:pPr>
      <w:ins w:id="4" w:author="Hongmei Li" w:date="2016-12-21T13:58:00Z">
        <w:r>
          <w:rPr>
            <w:rStyle w:val="CommentReference"/>
          </w:rPr>
          <w:annotationRef/>
        </w:r>
      </w:ins>
      <w:r w:rsidR="009B6F91">
        <w:t>An alternative title, I am not satified yet, just for your information.</w:t>
      </w:r>
    </w:p>
  </w:comment>
  <w:comment w:id="65" w:author="Hongmei Li" w:date="2016-12-21T13:17:00Z" w:initials="HL">
    <w:p w14:paraId="36C6B999" w14:textId="6D421AE8" w:rsidR="00062DE6" w:rsidRDefault="00062DE6">
      <w:pPr>
        <w:pStyle w:val="CommentText"/>
      </w:pPr>
      <w:r>
        <w:rPr>
          <w:rStyle w:val="CommentReference"/>
        </w:rPr>
        <w:annotationRef/>
      </w:r>
      <w:r>
        <w:t>This looks not clear to me, may rephrase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33"/>
    <w:rsid w:val="0005280B"/>
    <w:rsid w:val="0006163F"/>
    <w:rsid w:val="00062DE6"/>
    <w:rsid w:val="00071B7B"/>
    <w:rsid w:val="001001D8"/>
    <w:rsid w:val="00121B88"/>
    <w:rsid w:val="00153539"/>
    <w:rsid w:val="0047737E"/>
    <w:rsid w:val="00551535"/>
    <w:rsid w:val="00562C38"/>
    <w:rsid w:val="005F245C"/>
    <w:rsid w:val="005F7DC6"/>
    <w:rsid w:val="006338C8"/>
    <w:rsid w:val="00751E04"/>
    <w:rsid w:val="00783806"/>
    <w:rsid w:val="007A68DF"/>
    <w:rsid w:val="009B6F91"/>
    <w:rsid w:val="009C5FD8"/>
    <w:rsid w:val="00AE4A80"/>
    <w:rsid w:val="00AE60A6"/>
    <w:rsid w:val="00B62233"/>
    <w:rsid w:val="00B75ACB"/>
    <w:rsid w:val="00B8213A"/>
    <w:rsid w:val="00BD1D12"/>
    <w:rsid w:val="00C13547"/>
    <w:rsid w:val="00C55837"/>
    <w:rsid w:val="00D40CD6"/>
    <w:rsid w:val="00D55F52"/>
    <w:rsid w:val="00D9473A"/>
    <w:rsid w:val="00DE0E48"/>
    <w:rsid w:val="00E0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AF4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D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1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38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8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8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8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8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338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D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1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38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8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8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8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8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3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438</Words>
  <Characters>2503</Characters>
  <Application>Microsoft Macintosh Word</Application>
  <DocSecurity>0</DocSecurity>
  <Lines>20</Lines>
  <Paragraphs>5</Paragraphs>
  <ScaleCrop>false</ScaleCrop>
  <Company>Max Planck Institute for Meteorology, Hamburg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Hongmei Li</dc:creator>
  <cp:keywords/>
  <dc:description/>
  <cp:lastModifiedBy>Hongmei Li</cp:lastModifiedBy>
  <cp:revision>19</cp:revision>
  <dcterms:created xsi:type="dcterms:W3CDTF">2016-12-21T08:41:00Z</dcterms:created>
  <dcterms:modified xsi:type="dcterms:W3CDTF">2016-12-21T13:07:00Z</dcterms:modified>
</cp:coreProperties>
</file>